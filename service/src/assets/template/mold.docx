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2523" w:firstLineChars="900"/>
        <w:jc w:val="both"/>
        <w:rPr>
          <w:rFonts w:hint="eastAsia"/>
          <w:b/>
          <w:sz w:val="28"/>
          <w:szCs w:val="22"/>
        </w:rPr>
      </w:pPr>
      <w:r>
        <w:rPr>
          <w:rFonts w:hint="eastAsia"/>
          <w:b/>
          <w:sz w:val="28"/>
          <w:szCs w:val="22"/>
          <w:lang w:val="en-US" w:eastAsia="zh-CN"/>
        </w:rPr>
        <w:t>渝延（长兴）密封件制造</w:t>
      </w:r>
      <w:r>
        <w:rPr>
          <w:rFonts w:hint="eastAsia"/>
          <w:b/>
          <w:sz w:val="28"/>
          <w:szCs w:val="22"/>
        </w:rPr>
        <w:t>有限公司</w:t>
      </w:r>
    </w:p>
    <w:p>
      <w:pPr>
        <w:jc w:val="center"/>
        <w:rPr>
          <w:rFonts w:hint="eastAsia"/>
          <w:b/>
          <w:bCs/>
          <w:sz w:val="28"/>
          <w:szCs w:val="22"/>
        </w:rPr>
      </w:pPr>
      <w:r>
        <w:rPr>
          <w:rFonts w:hint="eastAsia"/>
          <w:b/>
          <w:bCs/>
          <w:sz w:val="28"/>
          <w:szCs w:val="22"/>
        </w:rPr>
        <w:t>生产记录表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生产日期：</w:t>
      </w:r>
      <w:r>
        <w:rPr>
          <w:rFonts w:hint="eastAsia"/>
          <w:sz w:val="24"/>
          <w:lang w:val="en-US" w:eastAsia="zh-CN"/>
        </w:rPr>
        <w:t>{createDate}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班次：</w:t>
      </w:r>
      <w:r>
        <w:rPr>
          <w:rFonts w:hint="eastAsia"/>
          <w:sz w:val="24"/>
          <w:lang w:val="en-US" w:eastAsia="zh-CN"/>
        </w:rPr>
        <w:t>{#sailings}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sym w:font="Wingdings" w:char="00FE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{/</w:t>
      </w:r>
      <w:r>
        <w:rPr>
          <w:rFonts w:hint="eastAsia"/>
          <w:sz w:val="24"/>
          <w:lang w:val="en-US" w:eastAsia="zh-CN"/>
        </w:rPr>
        <w:t>sailings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}{^</w:t>
      </w:r>
      <w:r>
        <w:rPr>
          <w:rFonts w:hint="eastAsia"/>
          <w:sz w:val="24"/>
          <w:lang w:val="en-US" w:eastAsia="zh-CN"/>
        </w:rPr>
        <w:t>sailings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}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sym w:font="Wingdings" w:char="00A8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{/</w:t>
      </w:r>
      <w:r>
        <w:rPr>
          <w:rFonts w:hint="eastAsia"/>
          <w:sz w:val="24"/>
          <w:lang w:val="en-US" w:eastAsia="zh-CN"/>
        </w:rPr>
        <w:t>sailings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}A班（白班）</w:t>
      </w:r>
      <w:r>
        <w:rPr>
          <w:rFonts w:hint="eastAsia"/>
          <w:sz w:val="24"/>
          <w:lang w:val="en-US" w:eastAsia="zh-CN"/>
        </w:rPr>
        <w:t>{^sailings}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sym w:font="Wingdings" w:char="00FE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{/</w:t>
      </w:r>
      <w:r>
        <w:rPr>
          <w:rFonts w:hint="eastAsia"/>
          <w:sz w:val="24"/>
          <w:lang w:val="en-US" w:eastAsia="zh-CN"/>
        </w:rPr>
        <w:t>sailings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}{#</w:t>
      </w:r>
      <w:r>
        <w:rPr>
          <w:rFonts w:hint="eastAsia"/>
          <w:sz w:val="24"/>
          <w:lang w:val="en-US" w:eastAsia="zh-CN"/>
        </w:rPr>
        <w:t>sailings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}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sym w:font="Wingdings" w:char="00A8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{/</w:t>
      </w:r>
      <w:r>
        <w:rPr>
          <w:rFonts w:hint="eastAsia"/>
          <w:sz w:val="24"/>
          <w:lang w:val="en-US" w:eastAsia="zh-CN"/>
        </w:rPr>
        <w:t>sailings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}C班（夜班）</w:t>
      </w:r>
      <w:r>
        <w:rPr>
          <w:rFonts w:hint="eastAsia"/>
          <w:sz w:val="24"/>
        </w:rPr>
        <w:t xml:space="preserve">           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</w:rPr>
        <w:t xml:space="preserve">   单位：克</w:t>
      </w:r>
    </w:p>
    <w:tbl>
      <w:tblPr>
        <w:tblStyle w:val="11"/>
        <w:tblW w:w="10618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426"/>
        <w:gridCol w:w="578"/>
        <w:gridCol w:w="1407"/>
        <w:gridCol w:w="628"/>
        <w:gridCol w:w="305"/>
        <w:gridCol w:w="59"/>
        <w:gridCol w:w="283"/>
        <w:gridCol w:w="377"/>
        <w:gridCol w:w="332"/>
        <w:gridCol w:w="94"/>
        <w:gridCol w:w="221"/>
        <w:gridCol w:w="62"/>
        <w:gridCol w:w="12"/>
        <w:gridCol w:w="334"/>
        <w:gridCol w:w="174"/>
        <w:gridCol w:w="251"/>
        <w:gridCol w:w="145"/>
        <w:gridCol w:w="408"/>
        <w:gridCol w:w="222"/>
        <w:gridCol w:w="62"/>
        <w:gridCol w:w="366"/>
        <w:gridCol w:w="215"/>
        <w:gridCol w:w="253"/>
        <w:gridCol w:w="172"/>
        <w:gridCol w:w="33"/>
        <w:gridCol w:w="564"/>
        <w:gridCol w:w="112"/>
        <w:gridCol w:w="127"/>
        <w:gridCol w:w="316"/>
        <w:gridCol w:w="205"/>
        <w:gridCol w:w="1308"/>
      </w:tblGrid>
      <w:tr>
        <w:trPr>
          <w:trHeight w:val="90" w:hRule="atLeast"/>
        </w:trPr>
        <w:tc>
          <w:tcPr>
            <w:tcW w:w="56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客户</w:t>
            </w:r>
          </w:p>
        </w:tc>
        <w:tc>
          <w:tcPr>
            <w:tcW w:w="426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1985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/>
                <w:sz w:val="24"/>
              </w:rPr>
            </w:pPr>
          </w:p>
        </w:tc>
        <w:tc>
          <w:tcPr>
            <w:tcW w:w="62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产品名称</w:t>
            </w:r>
          </w:p>
        </w:tc>
        <w:tc>
          <w:tcPr>
            <w:tcW w:w="1356" w:type="dxa"/>
            <w:gridSpan w:val="5"/>
            <w:vMerge w:val="restart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5"/>
                <w:szCs w:val="15"/>
                <w:lang w:val="en-US" w:eastAsia="zh-CN"/>
              </w:rPr>
              <w:sym w:font="Wingdings" w:char="00A8"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密封圈  </w:t>
            </w:r>
            <w:r>
              <w:rPr>
                <w:rFonts w:hint="eastAsia" w:ascii="等线" w:hAnsi="等线" w:eastAsia="等线" w:cs="等线"/>
                <w:sz w:val="15"/>
                <w:szCs w:val="15"/>
                <w:lang w:val="en-US" w:eastAsia="zh-CN"/>
              </w:rPr>
              <w:sym w:font="Wingdings" w:char="00FE"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O型圈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/>
              <w:jc w:val="left"/>
              <w:rPr>
                <w:rFonts w:hint="default" w:eastAsia="宋体"/>
                <w:sz w:val="13"/>
                <w:szCs w:val="13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5"/>
                <w:szCs w:val="15"/>
                <w:lang w:val="en-US" w:eastAsia="zh-CN"/>
              </w:rPr>
              <w:sym w:font="Wingdings" w:char="00A8"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工业膜</w:t>
            </w:r>
          </w:p>
        </w:tc>
        <w:tc>
          <w:tcPr>
            <w:tcW w:w="377" w:type="dxa"/>
            <w:gridSpan w:val="3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规格尺寸</w:t>
            </w:r>
          </w:p>
        </w:tc>
        <w:tc>
          <w:tcPr>
            <w:tcW w:w="1608" w:type="dxa"/>
            <w:gridSpan w:val="8"/>
            <w:noWrap w:val="0"/>
            <w:vAlign w:val="center"/>
          </w:tcPr>
          <w:p>
            <w:pPr>
              <w:jc w:val="both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{</w:t>
            </w:r>
            <w:r>
              <w:rPr>
                <w:rFonts w:hint="eastAsia" w:eastAsia="宋体"/>
                <w:sz w:val="24"/>
                <w:lang w:val="en-US" w:eastAsia="zh-CN"/>
              </w:rPr>
              <w:t>product1</w:t>
            </w:r>
            <w:r>
              <w:rPr>
                <w:rFonts w:hint="eastAsia" w:eastAsia="宋体"/>
                <w:sz w:val="24"/>
                <w:lang w:val="en-US" w:eastAsia="zh-CN"/>
              </w:rPr>
              <w:t>hole}*{</w:t>
            </w:r>
            <w:r>
              <w:rPr>
                <w:rFonts w:hint="eastAsia"/>
                <w:sz w:val="24"/>
                <w:lang w:val="en-US" w:eastAsia="zh-CN"/>
              </w:rPr>
              <w:t>product1</w:t>
            </w:r>
            <w:r>
              <w:rPr>
                <w:rFonts w:hint="eastAsia" w:eastAsia="宋体"/>
                <w:sz w:val="24"/>
                <w:lang w:val="en-US" w:eastAsia="zh-CN"/>
              </w:rPr>
              <w:t>mode}</w:t>
            </w:r>
          </w:p>
        </w:tc>
        <w:tc>
          <w:tcPr>
            <w:tcW w:w="366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数量</w:t>
            </w:r>
          </w:p>
        </w:tc>
        <w:tc>
          <w:tcPr>
            <w:tcW w:w="1476" w:type="dxa"/>
            <w:gridSpan w:val="7"/>
            <w:noWrap w:val="0"/>
            <w:vAlign w:val="center"/>
          </w:tcPr>
          <w:p>
            <w:pPr>
              <w:jc w:val="both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{</w:t>
            </w:r>
            <w:r>
              <w:rPr>
                <w:rFonts w:hint="eastAsia" w:eastAsia="宋体"/>
                <w:sz w:val="24"/>
                <w:lang w:val="en-US" w:eastAsia="zh-CN"/>
              </w:rPr>
              <w:t>product1count</w:t>
            </w:r>
            <w:r>
              <w:rPr>
                <w:rFonts w:hint="eastAsia" w:eastAsia="宋体"/>
                <w:sz w:val="24"/>
                <w:lang w:val="en-US" w:eastAsia="zh-CN"/>
              </w:rPr>
              <w:t>}</w:t>
            </w:r>
          </w:p>
        </w:tc>
        <w:tc>
          <w:tcPr>
            <w:tcW w:w="521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机号</w:t>
            </w:r>
          </w:p>
        </w:tc>
        <w:tc>
          <w:tcPr>
            <w:tcW w:w="130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</w:tr>
      <w:tr>
        <w:trPr>
          <w:trHeight w:val="90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  <w:tc>
          <w:tcPr>
            <w:tcW w:w="62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56" w:type="dxa"/>
            <w:gridSpan w:val="5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77" w:type="dxa"/>
            <w:gridSpan w:val="3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08" w:type="dxa"/>
            <w:gridSpan w:val="8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换</w:t>
            </w:r>
          </w:p>
        </w:tc>
        <w:tc>
          <w:tcPr>
            <w:tcW w:w="36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76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521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0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rPr>
          <w:trHeight w:val="281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2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56" w:type="dxa"/>
            <w:gridSpan w:val="5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77" w:type="dxa"/>
            <w:gridSpan w:val="3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08" w:type="dxa"/>
            <w:gridSpan w:val="8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6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76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521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0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rPr>
          <w:trHeight w:val="90" w:hRule="atLeast"/>
        </w:trPr>
        <w:tc>
          <w:tcPr>
            <w:tcW w:w="567" w:type="dxa"/>
            <w:vMerge w:val="continue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426" w:type="dxa"/>
            <w:vMerge w:val="restart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2</w:t>
            </w:r>
          </w:p>
        </w:tc>
        <w:tc>
          <w:tcPr>
            <w:tcW w:w="1985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628" w:type="dxa"/>
            <w:vMerge w:val="continue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356" w:type="dxa"/>
            <w:gridSpan w:val="5"/>
            <w:vMerge w:val="restar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5"/>
                <w:szCs w:val="15"/>
                <w:lang w:val="en-US" w:eastAsia="zh-CN"/>
              </w:rPr>
              <w:sym w:font="Wingdings" w:char="00FE"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密封圈  </w:t>
            </w:r>
            <w:r>
              <w:rPr>
                <w:rFonts w:hint="eastAsia" w:ascii="等线" w:hAnsi="等线" w:eastAsia="等线" w:cs="等线"/>
                <w:sz w:val="15"/>
                <w:szCs w:val="15"/>
                <w:lang w:val="en-US" w:eastAsia="zh-CN"/>
              </w:rPr>
              <w:sym w:font="Wingdings" w:char="00A8"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O型圈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 w:ascii="等线" w:hAnsi="等线" w:eastAsia="等线" w:cs="等线"/>
                <w:sz w:val="15"/>
                <w:szCs w:val="15"/>
                <w:lang w:val="en-US" w:eastAsia="zh-CN"/>
              </w:rPr>
              <w:sym w:font="Wingdings" w:char="00A8"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工业膜</w:t>
            </w:r>
          </w:p>
        </w:tc>
        <w:tc>
          <w:tcPr>
            <w:tcW w:w="377" w:type="dxa"/>
            <w:gridSpan w:val="3"/>
            <w:vMerge w:val="continue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608" w:type="dxa"/>
            <w:gridSpan w:val="8"/>
            <w:noWrap w:val="0"/>
            <w:vAlign w:val="top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{</w:t>
            </w:r>
            <w:r>
              <w:rPr>
                <w:rFonts w:hint="eastAsia" w:eastAsia="宋体"/>
                <w:sz w:val="24"/>
                <w:lang w:val="en-US" w:eastAsia="zh-CN"/>
              </w:rPr>
              <w:t>product2hole</w:t>
            </w:r>
            <w:r>
              <w:rPr>
                <w:rFonts w:hint="eastAsia" w:eastAsia="宋体"/>
                <w:sz w:val="24"/>
                <w:lang w:val="en-US" w:eastAsia="zh-CN"/>
              </w:rPr>
              <w:t>}*{</w:t>
            </w:r>
            <w:r>
              <w:rPr>
                <w:rFonts w:hint="eastAsia"/>
                <w:sz w:val="24"/>
                <w:lang w:val="en-US" w:eastAsia="zh-CN"/>
              </w:rPr>
              <w:t>product2</w:t>
            </w:r>
            <w:r>
              <w:rPr>
                <w:rFonts w:hint="eastAsia" w:eastAsia="宋体"/>
                <w:sz w:val="24"/>
                <w:lang w:val="en-US" w:eastAsia="zh-CN"/>
              </w:rPr>
              <w:t>mode</w:t>
            </w:r>
            <w:r>
              <w:rPr>
                <w:rFonts w:hint="eastAsia" w:eastAsia="宋体"/>
                <w:sz w:val="24"/>
                <w:lang w:val="en-US" w:eastAsia="zh-CN"/>
              </w:rPr>
              <w:t>}</w:t>
            </w:r>
          </w:p>
        </w:tc>
        <w:tc>
          <w:tcPr>
            <w:tcW w:w="366" w:type="dxa"/>
            <w:vMerge w:val="continue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476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{</w:t>
            </w:r>
            <w:r>
              <w:rPr>
                <w:rFonts w:hint="eastAsia" w:eastAsia="宋体"/>
                <w:sz w:val="24"/>
                <w:lang w:val="en-US" w:eastAsia="zh-CN"/>
              </w:rPr>
              <w:t>product2count</w:t>
            </w:r>
            <w:r>
              <w:rPr>
                <w:rFonts w:hint="eastAsia" w:eastAsia="宋体"/>
                <w:sz w:val="24"/>
                <w:lang w:val="en-US" w:eastAsia="zh-CN"/>
              </w:rPr>
              <w:t>}</w:t>
            </w:r>
          </w:p>
        </w:tc>
        <w:tc>
          <w:tcPr>
            <w:tcW w:w="521" w:type="dxa"/>
            <w:gridSpan w:val="2"/>
            <w:vMerge w:val="continue"/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308" w:type="dxa"/>
            <w:vMerge w:val="restart"/>
            <w:noWrap w:val="0"/>
            <w:vAlign w:val="top"/>
          </w:tcPr>
          <w:p>
            <w:pPr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</w:tr>
      <w:tr>
        <w:trPr>
          <w:trHeight w:val="90" w:hRule="atLeast"/>
        </w:trPr>
        <w:tc>
          <w:tcPr>
            <w:tcW w:w="567" w:type="dxa"/>
            <w:vMerge w:val="continue"/>
            <w:noWrap w:val="0"/>
            <w:vAlign w:val="top"/>
          </w:tcPr>
          <w:p/>
        </w:tc>
        <w:tc>
          <w:tcPr>
            <w:tcW w:w="426" w:type="dxa"/>
            <w:vMerge w:val="continue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1985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628" w:type="dxa"/>
            <w:vMerge w:val="continue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1356" w:type="dxa"/>
            <w:gridSpan w:val="5"/>
            <w:vMerge w:val="continue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77" w:type="dxa"/>
            <w:gridSpan w:val="3"/>
            <w:vMerge w:val="continue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1608" w:type="dxa"/>
            <w:gridSpan w:val="8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66" w:type="dxa"/>
            <w:vMerge w:val="continue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1476" w:type="dxa"/>
            <w:gridSpan w:val="7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521" w:type="dxa"/>
            <w:gridSpan w:val="2"/>
            <w:vMerge w:val="continue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1308" w:type="dxa"/>
            <w:vMerge w:val="continue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</w:tr>
      <w:tr>
        <w:trPr>
          <w:trHeight w:val="308" w:hRule="atLeast"/>
        </w:trPr>
        <w:tc>
          <w:tcPr>
            <w:tcW w:w="567" w:type="dxa"/>
            <w:vMerge w:val="continue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426" w:type="dxa"/>
            <w:vMerge w:val="continue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1985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</w:p>
        </w:tc>
        <w:tc>
          <w:tcPr>
            <w:tcW w:w="628" w:type="dxa"/>
            <w:vMerge w:val="continue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1356" w:type="dxa"/>
            <w:gridSpan w:val="5"/>
            <w:vMerge w:val="continue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77" w:type="dxa"/>
            <w:gridSpan w:val="3"/>
            <w:vMerge w:val="continue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1608" w:type="dxa"/>
            <w:gridSpan w:val="8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66" w:type="dxa"/>
            <w:vMerge w:val="continue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1476" w:type="dxa"/>
            <w:gridSpan w:val="7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521" w:type="dxa"/>
            <w:gridSpan w:val="2"/>
            <w:vMerge w:val="continue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1308" w:type="dxa"/>
            <w:vMerge w:val="continue"/>
            <w:noWrap w:val="0"/>
            <w:vAlign w:val="top"/>
          </w:tcPr>
          <w:p>
            <w:pPr>
              <w:rPr>
                <w:rFonts w:hint="eastAsia" w:eastAsia="宋体"/>
                <w:sz w:val="24"/>
                <w:lang w:eastAsia="zh-CN"/>
              </w:rPr>
            </w:pPr>
          </w:p>
        </w:tc>
      </w:tr>
      <w:tr>
        <w:trPr>
          <w:trHeight w:val="394" w:hRule="atLeast"/>
        </w:trPr>
        <w:tc>
          <w:tcPr>
            <w:tcW w:w="2978" w:type="dxa"/>
            <w:gridSpan w:val="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75" w:type="dxa"/>
            <w:gridSpan w:val="4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pacing w:val="-6"/>
                <w:sz w:val="22"/>
                <w:szCs w:val="22"/>
              </w:rPr>
            </w:pPr>
            <w:r>
              <w:rPr>
                <w:rFonts w:hint="eastAsia"/>
                <w:spacing w:val="-6"/>
                <w:sz w:val="22"/>
                <w:szCs w:val="22"/>
              </w:rPr>
              <w:t>工艺要求</w:t>
            </w:r>
          </w:p>
        </w:tc>
        <w:tc>
          <w:tcPr>
            <w:tcW w:w="2410" w:type="dxa"/>
            <w:gridSpan w:val="11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硫化工实际记录</w:t>
            </w:r>
          </w:p>
        </w:tc>
        <w:tc>
          <w:tcPr>
            <w:tcW w:w="3955" w:type="dxa"/>
            <w:gridSpan w:val="13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生技巡检</w:t>
            </w:r>
          </w:p>
        </w:tc>
      </w:tr>
      <w:tr>
        <w:trPr>
          <w:trHeight w:val="290" w:hRule="atLeast"/>
        </w:trPr>
        <w:tc>
          <w:tcPr>
            <w:tcW w:w="567" w:type="dxa"/>
            <w:vMerge w:val="restart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胶料名称</w:t>
            </w:r>
          </w:p>
        </w:tc>
        <w:tc>
          <w:tcPr>
            <w:tcW w:w="426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1985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default" w:ascii="等线" w:hAnsi="等线" w:eastAsia="等线" w:cs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{product1name}</w:t>
            </w:r>
          </w:p>
        </w:tc>
        <w:tc>
          <w:tcPr>
            <w:tcW w:w="628" w:type="dxa"/>
            <w:vMerge w:val="restart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硫化时间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±3</w:t>
            </w:r>
          </w:p>
        </w:tc>
        <w:tc>
          <w:tcPr>
            <w:tcW w:w="647" w:type="dxa"/>
            <w:gridSpan w:val="3"/>
            <w:vMerge w:val="restart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 w:val="24"/>
                <w:highlight w:val="yellow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{product1formationTime}</w:t>
            </w:r>
          </w:p>
        </w:tc>
        <w:tc>
          <w:tcPr>
            <w:tcW w:w="803" w:type="dxa"/>
            <w:gridSpan w:val="3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{product1formationTime}</w:t>
            </w:r>
          </w:p>
        </w:tc>
        <w:tc>
          <w:tcPr>
            <w:tcW w:w="803" w:type="dxa"/>
            <w:gridSpan w:val="5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{product1formationTime}</w:t>
            </w:r>
          </w:p>
        </w:tc>
        <w:tc>
          <w:tcPr>
            <w:tcW w:w="804" w:type="dxa"/>
            <w:gridSpan w:val="3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{product1formationTime}</w:t>
            </w:r>
          </w:p>
        </w:tc>
        <w:tc>
          <w:tcPr>
            <w:tcW w:w="1323" w:type="dxa"/>
            <w:gridSpan w:val="7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08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290" w:hRule="atLeast"/>
        </w:trPr>
        <w:tc>
          <w:tcPr>
            <w:tcW w:w="567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5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</w:pPr>
          </w:p>
        </w:tc>
        <w:tc>
          <w:tcPr>
            <w:tcW w:w="628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47" w:type="dxa"/>
            <w:gridSpan w:val="3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</w:p>
        </w:tc>
        <w:tc>
          <w:tcPr>
            <w:tcW w:w="803" w:type="dxa"/>
            <w:gridSpan w:val="3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</w:p>
        </w:tc>
        <w:tc>
          <w:tcPr>
            <w:tcW w:w="803" w:type="dxa"/>
            <w:gridSpan w:val="5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</w:p>
        </w:tc>
        <w:tc>
          <w:tcPr>
            <w:tcW w:w="804" w:type="dxa"/>
            <w:gridSpan w:val="3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</w:p>
        </w:tc>
        <w:tc>
          <w:tcPr>
            <w:tcW w:w="1323" w:type="dxa"/>
            <w:gridSpan w:val="7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0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290" w:hRule="atLeast"/>
        </w:trPr>
        <w:tc>
          <w:tcPr>
            <w:tcW w:w="567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5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default" w:ascii="等线" w:hAnsi="等线" w:eastAsia="等线" w:cs="等线"/>
                <w:sz w:val="18"/>
                <w:szCs w:val="18"/>
                <w:lang w:val="en-US" w:eastAsia="zh-CN"/>
              </w:rPr>
            </w:pPr>
          </w:p>
        </w:tc>
        <w:tc>
          <w:tcPr>
            <w:tcW w:w="628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47" w:type="dxa"/>
            <w:gridSpan w:val="3"/>
            <w:vMerge w:val="restart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kern w:val="2"/>
                <w:sz w:val="24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{product2formationTime}</w:t>
            </w:r>
          </w:p>
        </w:tc>
        <w:tc>
          <w:tcPr>
            <w:tcW w:w="803" w:type="dxa"/>
            <w:gridSpan w:val="3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kern w:val="2"/>
                <w:sz w:val="24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{product2formationTime}</w:t>
            </w:r>
          </w:p>
        </w:tc>
        <w:tc>
          <w:tcPr>
            <w:tcW w:w="803" w:type="dxa"/>
            <w:gridSpan w:val="5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kern w:val="2"/>
                <w:sz w:val="24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{product2formationTime}</w:t>
            </w:r>
          </w:p>
        </w:tc>
        <w:tc>
          <w:tcPr>
            <w:tcW w:w="804" w:type="dxa"/>
            <w:gridSpan w:val="3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kern w:val="2"/>
                <w:sz w:val="24"/>
                <w:szCs w:val="24"/>
                <w:highlight w:val="yellow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{product2formationTime}</w:t>
            </w:r>
          </w:p>
        </w:tc>
        <w:tc>
          <w:tcPr>
            <w:tcW w:w="1323" w:type="dxa"/>
            <w:gridSpan w:val="7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08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290" w:hRule="atLeast"/>
          <w:ins w:id="0" w:author="YT" w:date="2024-06-26T19:57:00Z"/>
        </w:trPr>
        <w:tc>
          <w:tcPr>
            <w:tcW w:w="567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ins w:id="1" w:author="YT" w:date="2024-06-26T19:57:00Z"/>
                <w:rFonts w:hint="eastAsia"/>
                <w:sz w:val="24"/>
              </w:rPr>
            </w:pPr>
          </w:p>
        </w:tc>
        <w:tc>
          <w:tcPr>
            <w:tcW w:w="42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ins w:id="2" w:author="YT" w:date="2024-06-26T19:57:00Z"/>
                <w:rFonts w:hint="eastAsia"/>
                <w:sz w:val="24"/>
              </w:rPr>
            </w:pPr>
          </w:p>
        </w:tc>
        <w:tc>
          <w:tcPr>
            <w:tcW w:w="1985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ins w:id="3" w:author="YT" w:date="2024-06-26T19:57:00Z"/>
                <w:rFonts w:hint="default" w:ascii="等线" w:hAnsi="等线" w:eastAsia="等线" w:cs="等线"/>
                <w:sz w:val="18"/>
                <w:szCs w:val="18"/>
                <w:lang w:val="en-US" w:eastAsia="zh-CN"/>
              </w:rPr>
            </w:pPr>
          </w:p>
        </w:tc>
        <w:tc>
          <w:tcPr>
            <w:tcW w:w="628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ins w:id="4" w:author="YT" w:date="2024-06-26T19:57:00Z"/>
                <w:rFonts w:hint="eastAsia"/>
                <w:sz w:val="24"/>
              </w:rPr>
            </w:pPr>
          </w:p>
        </w:tc>
        <w:tc>
          <w:tcPr>
            <w:tcW w:w="647" w:type="dxa"/>
            <w:gridSpan w:val="3"/>
            <w:vMerge w:val="continue"/>
            <w:noWrap w:val="0"/>
            <w:vAlign w:val="top"/>
          </w:tcPr>
          <w:p>
            <w:pPr>
              <w:spacing w:line="360" w:lineRule="auto"/>
              <w:rPr>
                <w:ins w:id="5" w:author="YT" w:date="2024-06-26T19:57:00Z"/>
                <w:rFonts w:hint="eastAsia"/>
                <w:sz w:val="24"/>
              </w:rPr>
            </w:pPr>
          </w:p>
        </w:tc>
        <w:tc>
          <w:tcPr>
            <w:tcW w:w="803" w:type="dxa"/>
            <w:gridSpan w:val="3"/>
            <w:vMerge w:val="continue"/>
            <w:noWrap w:val="0"/>
            <w:vAlign w:val="top"/>
          </w:tcPr>
          <w:p>
            <w:pPr>
              <w:spacing w:line="360" w:lineRule="auto"/>
              <w:rPr>
                <w:ins w:id="6" w:author="YT" w:date="2024-06-26T19:57:00Z"/>
                <w:rFonts w:hint="eastAsia"/>
                <w:sz w:val="24"/>
              </w:rPr>
            </w:pPr>
          </w:p>
        </w:tc>
        <w:tc>
          <w:tcPr>
            <w:tcW w:w="803" w:type="dxa"/>
            <w:gridSpan w:val="5"/>
            <w:vMerge w:val="continue"/>
            <w:noWrap w:val="0"/>
            <w:vAlign w:val="top"/>
          </w:tcPr>
          <w:p>
            <w:pPr>
              <w:spacing w:line="360" w:lineRule="auto"/>
              <w:rPr>
                <w:ins w:id="7" w:author="YT" w:date="2024-06-26T19:57:00Z"/>
                <w:rFonts w:hint="eastAsia"/>
                <w:sz w:val="24"/>
              </w:rPr>
            </w:pPr>
          </w:p>
        </w:tc>
        <w:tc>
          <w:tcPr>
            <w:tcW w:w="804" w:type="dxa"/>
            <w:gridSpan w:val="3"/>
            <w:vMerge w:val="continue"/>
            <w:noWrap w:val="0"/>
            <w:vAlign w:val="top"/>
          </w:tcPr>
          <w:p>
            <w:pPr>
              <w:spacing w:line="360" w:lineRule="auto"/>
              <w:rPr>
                <w:ins w:id="8" w:author="YT" w:date="2024-06-26T19:57:00Z"/>
                <w:rFonts w:hint="eastAsia"/>
                <w:sz w:val="24"/>
              </w:rPr>
            </w:pPr>
          </w:p>
        </w:tc>
        <w:tc>
          <w:tcPr>
            <w:tcW w:w="1323" w:type="dxa"/>
            <w:gridSpan w:val="7"/>
            <w:vMerge w:val="continue"/>
            <w:noWrap w:val="0"/>
            <w:vAlign w:val="top"/>
          </w:tcPr>
          <w:p>
            <w:pPr>
              <w:spacing w:line="360" w:lineRule="auto"/>
              <w:rPr>
                <w:ins w:id="9" w:author="YT" w:date="2024-06-26T19:57:00Z"/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vMerge w:val="continue"/>
            <w:noWrap w:val="0"/>
            <w:vAlign w:val="top"/>
          </w:tcPr>
          <w:p>
            <w:pPr>
              <w:spacing w:line="360" w:lineRule="auto"/>
              <w:rPr>
                <w:ins w:id="10" w:author="YT" w:date="2024-06-26T19:57:00Z"/>
                <w:rFonts w:hint="eastAsia"/>
                <w:sz w:val="24"/>
              </w:rPr>
            </w:pPr>
          </w:p>
        </w:tc>
        <w:tc>
          <w:tcPr>
            <w:tcW w:w="130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ins w:id="11" w:author="YT" w:date="2024-06-26T19:57:00Z"/>
                <w:rFonts w:hint="eastAsia"/>
                <w:sz w:val="24"/>
              </w:rPr>
            </w:pPr>
          </w:p>
        </w:tc>
      </w:tr>
      <w:tr>
        <w:trPr>
          <w:trHeight w:val="90" w:hRule="atLeast"/>
        </w:trPr>
        <w:tc>
          <w:tcPr>
            <w:tcW w:w="567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default" w:ascii="等线" w:hAnsi="等线" w:eastAsia="等线" w:cs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{product2name}</w:t>
            </w:r>
          </w:p>
        </w:tc>
        <w:tc>
          <w:tcPr>
            <w:tcW w:w="628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47" w:type="dxa"/>
            <w:gridSpan w:val="3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3" w:type="dxa"/>
            <w:gridSpan w:val="3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3" w:type="dxa"/>
            <w:gridSpan w:val="5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4" w:type="dxa"/>
            <w:gridSpan w:val="3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3" w:type="dxa"/>
            <w:gridSpan w:val="7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0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290" w:hRule="atLeast"/>
        </w:trPr>
        <w:tc>
          <w:tcPr>
            <w:tcW w:w="567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5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sz w:val="18"/>
                <w:szCs w:val="18"/>
              </w:rPr>
            </w:pPr>
          </w:p>
        </w:tc>
        <w:tc>
          <w:tcPr>
            <w:tcW w:w="628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47" w:type="dxa"/>
            <w:gridSpan w:val="3"/>
            <w:vMerge w:val="restart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3" w:type="dxa"/>
            <w:gridSpan w:val="3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3" w:type="dxa"/>
            <w:gridSpan w:val="5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4" w:type="dxa"/>
            <w:gridSpan w:val="3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3" w:type="dxa"/>
            <w:gridSpan w:val="7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08" w:type="dxa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90" w:hRule="atLeast"/>
        </w:trPr>
        <w:tc>
          <w:tcPr>
            <w:tcW w:w="567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5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sz w:val="18"/>
                <w:szCs w:val="18"/>
              </w:rPr>
            </w:pPr>
          </w:p>
        </w:tc>
        <w:tc>
          <w:tcPr>
            <w:tcW w:w="628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47" w:type="dxa"/>
            <w:gridSpan w:val="3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3" w:type="dxa"/>
            <w:gridSpan w:val="3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3" w:type="dxa"/>
            <w:gridSpan w:val="5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4" w:type="dxa"/>
            <w:gridSpan w:val="3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3" w:type="dxa"/>
            <w:gridSpan w:val="7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08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286" w:hRule="atLeast"/>
        </w:trPr>
        <w:tc>
          <w:tcPr>
            <w:tcW w:w="567" w:type="dxa"/>
            <w:vMerge w:val="restart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模具眼数</w:t>
            </w:r>
          </w:p>
        </w:tc>
        <w:tc>
          <w:tcPr>
            <w:tcW w:w="426" w:type="dxa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985" w:type="dxa"/>
            <w:gridSpan w:val="2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{</w:t>
            </w:r>
            <w:r>
              <w:rPr>
                <w:rFonts w:hint="eastAsia" w:eastAsia="宋体"/>
                <w:sz w:val="24"/>
                <w:lang w:val="en-US" w:eastAsia="zh-CN"/>
              </w:rPr>
              <w:t>product1hole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}</w:t>
            </w:r>
          </w:p>
        </w:tc>
        <w:tc>
          <w:tcPr>
            <w:tcW w:w="628" w:type="dxa"/>
            <w:vMerge w:val="restart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硫化温度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2"/>
                <w:szCs w:val="22"/>
              </w:rPr>
              <w:t>±3</w:t>
            </w:r>
          </w:p>
        </w:tc>
        <w:tc>
          <w:tcPr>
            <w:tcW w:w="647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上</w:t>
            </w:r>
          </w:p>
        </w:tc>
        <w:tc>
          <w:tcPr>
            <w:tcW w:w="803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 w:val="24"/>
                <w:highlight w:val="yellow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{product1</w:t>
            </w:r>
            <w:r>
              <w:rPr>
                <w:rFonts w:hint="default" w:eastAsia="宋体"/>
                <w:sz w:val="24"/>
                <w:lang w:val="en-US" w:eastAsia="zh-CN"/>
              </w:rPr>
              <w:t>upper</w:t>
            </w:r>
            <w:r>
              <w:rPr>
                <w:rFonts w:hint="eastAsia" w:eastAsia="宋体"/>
                <w:sz w:val="24"/>
                <w:lang w:val="en-US" w:eastAsia="zh-CN"/>
              </w:rPr>
              <w:t>M</w:t>
            </w:r>
            <w:r>
              <w:rPr>
                <w:rFonts w:hint="default" w:eastAsia="宋体"/>
                <w:sz w:val="24"/>
                <w:lang w:val="en-US" w:eastAsia="zh-CN"/>
              </w:rPr>
              <w:t>old</w:t>
            </w:r>
            <w:r>
              <w:rPr>
                <w:rFonts w:hint="eastAsia" w:eastAsia="宋体"/>
                <w:sz w:val="24"/>
                <w:lang w:val="en-US" w:eastAsia="zh-CN"/>
              </w:rPr>
              <w:t>T</w:t>
            </w:r>
            <w:r>
              <w:rPr>
                <w:rFonts w:hint="default" w:eastAsia="宋体"/>
                <w:sz w:val="24"/>
                <w:lang w:val="en-US" w:eastAsia="zh-CN"/>
              </w:rPr>
              <w:t>emperature</w:t>
            </w:r>
            <w:r>
              <w:rPr>
                <w:rFonts w:hint="eastAsia" w:eastAsia="宋体"/>
                <w:sz w:val="24"/>
                <w:lang w:val="en-US" w:eastAsia="zh-CN"/>
              </w:rPr>
              <w:t>}</w:t>
            </w:r>
          </w:p>
        </w:tc>
        <w:tc>
          <w:tcPr>
            <w:tcW w:w="803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{product1</w:t>
            </w:r>
            <w:r>
              <w:rPr>
                <w:rFonts w:hint="default" w:eastAsia="宋体"/>
                <w:sz w:val="24"/>
                <w:lang w:val="en-US" w:eastAsia="zh-CN"/>
              </w:rPr>
              <w:t>upper</w:t>
            </w:r>
            <w:r>
              <w:rPr>
                <w:rFonts w:hint="eastAsia" w:eastAsia="宋体"/>
                <w:sz w:val="24"/>
                <w:lang w:val="en-US" w:eastAsia="zh-CN"/>
              </w:rPr>
              <w:t>M</w:t>
            </w:r>
            <w:r>
              <w:rPr>
                <w:rFonts w:hint="default" w:eastAsia="宋体"/>
                <w:sz w:val="24"/>
                <w:lang w:val="en-US" w:eastAsia="zh-CN"/>
              </w:rPr>
              <w:t>old</w:t>
            </w:r>
            <w:r>
              <w:rPr>
                <w:rFonts w:hint="eastAsia" w:eastAsia="宋体"/>
                <w:sz w:val="24"/>
                <w:lang w:val="en-US" w:eastAsia="zh-CN"/>
              </w:rPr>
              <w:t>T</w:t>
            </w:r>
            <w:r>
              <w:rPr>
                <w:rFonts w:hint="default" w:eastAsia="宋体"/>
                <w:sz w:val="24"/>
                <w:lang w:val="en-US" w:eastAsia="zh-CN"/>
              </w:rPr>
              <w:t>emperature</w:t>
            </w:r>
            <w:r>
              <w:rPr>
                <w:rFonts w:hint="eastAsia" w:eastAsia="宋体"/>
                <w:sz w:val="24"/>
                <w:lang w:val="en-US" w:eastAsia="zh-CN"/>
              </w:rPr>
              <w:t>}</w:t>
            </w:r>
          </w:p>
        </w:tc>
        <w:tc>
          <w:tcPr>
            <w:tcW w:w="804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{product1</w:t>
            </w:r>
            <w:r>
              <w:rPr>
                <w:rFonts w:hint="default" w:eastAsia="宋体"/>
                <w:sz w:val="24"/>
                <w:lang w:val="en-US" w:eastAsia="zh-CN"/>
              </w:rPr>
              <w:t>upper</w:t>
            </w:r>
            <w:r>
              <w:rPr>
                <w:rFonts w:hint="eastAsia" w:eastAsia="宋体"/>
                <w:sz w:val="24"/>
                <w:lang w:val="en-US" w:eastAsia="zh-CN"/>
              </w:rPr>
              <w:t>M</w:t>
            </w:r>
            <w:r>
              <w:rPr>
                <w:rFonts w:hint="default" w:eastAsia="宋体"/>
                <w:sz w:val="24"/>
                <w:lang w:val="en-US" w:eastAsia="zh-CN"/>
              </w:rPr>
              <w:t>old</w:t>
            </w:r>
            <w:r>
              <w:rPr>
                <w:rFonts w:hint="eastAsia" w:eastAsia="宋体"/>
                <w:sz w:val="24"/>
                <w:lang w:val="en-US" w:eastAsia="zh-CN"/>
              </w:rPr>
              <w:t>T</w:t>
            </w:r>
            <w:r>
              <w:rPr>
                <w:rFonts w:hint="default" w:eastAsia="宋体"/>
                <w:sz w:val="24"/>
                <w:lang w:val="en-US" w:eastAsia="zh-CN"/>
              </w:rPr>
              <w:t>emperature</w:t>
            </w:r>
            <w:r>
              <w:rPr>
                <w:rFonts w:hint="eastAsia" w:eastAsia="宋体"/>
                <w:sz w:val="24"/>
                <w:lang w:val="en-US" w:eastAsia="zh-CN"/>
              </w:rPr>
              <w:t>}</w:t>
            </w:r>
          </w:p>
        </w:tc>
        <w:tc>
          <w:tcPr>
            <w:tcW w:w="1323" w:type="dxa"/>
            <w:gridSpan w:val="7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0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115" w:hRule="atLeast"/>
        </w:trPr>
        <w:tc>
          <w:tcPr>
            <w:tcW w:w="567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5" w:type="dxa"/>
            <w:gridSpan w:val="2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highlight w:val="yellow"/>
              </w:rPr>
            </w:pPr>
          </w:p>
        </w:tc>
        <w:tc>
          <w:tcPr>
            <w:tcW w:w="628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47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下</w:t>
            </w:r>
          </w:p>
        </w:tc>
        <w:tc>
          <w:tcPr>
            <w:tcW w:w="803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{product2</w:t>
            </w:r>
            <w:r>
              <w:rPr>
                <w:rFonts w:hint="default" w:eastAsia="宋体"/>
                <w:sz w:val="24"/>
                <w:lang w:val="en-US" w:eastAsia="zh-CN"/>
              </w:rPr>
              <w:t>upper</w:t>
            </w:r>
            <w:r>
              <w:rPr>
                <w:rFonts w:hint="eastAsia" w:eastAsia="宋体"/>
                <w:sz w:val="24"/>
                <w:lang w:val="en-US" w:eastAsia="zh-CN"/>
              </w:rPr>
              <w:t>M</w:t>
            </w:r>
            <w:r>
              <w:rPr>
                <w:rFonts w:hint="default" w:eastAsia="宋体"/>
                <w:sz w:val="24"/>
                <w:lang w:val="en-US" w:eastAsia="zh-CN"/>
              </w:rPr>
              <w:t>old</w:t>
            </w:r>
            <w:r>
              <w:rPr>
                <w:rFonts w:hint="eastAsia" w:eastAsia="宋体"/>
                <w:sz w:val="24"/>
                <w:lang w:val="en-US" w:eastAsia="zh-CN"/>
              </w:rPr>
              <w:t>T</w:t>
            </w:r>
            <w:r>
              <w:rPr>
                <w:rFonts w:hint="default" w:eastAsia="宋体"/>
                <w:sz w:val="24"/>
                <w:lang w:val="en-US" w:eastAsia="zh-CN"/>
              </w:rPr>
              <w:t>emperature</w:t>
            </w:r>
            <w:r>
              <w:rPr>
                <w:rFonts w:hint="eastAsia" w:eastAsia="宋体"/>
                <w:sz w:val="24"/>
                <w:lang w:val="en-US" w:eastAsia="zh-CN"/>
              </w:rPr>
              <w:t>}</w:t>
            </w:r>
          </w:p>
        </w:tc>
        <w:tc>
          <w:tcPr>
            <w:tcW w:w="803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{product2</w:t>
            </w:r>
            <w:r>
              <w:rPr>
                <w:rFonts w:hint="default" w:eastAsia="宋体"/>
                <w:sz w:val="24"/>
                <w:lang w:val="en-US" w:eastAsia="zh-CN"/>
              </w:rPr>
              <w:t>upper</w:t>
            </w:r>
            <w:r>
              <w:rPr>
                <w:rFonts w:hint="eastAsia" w:eastAsia="宋体"/>
                <w:sz w:val="24"/>
                <w:lang w:val="en-US" w:eastAsia="zh-CN"/>
              </w:rPr>
              <w:t>M</w:t>
            </w:r>
            <w:r>
              <w:rPr>
                <w:rFonts w:hint="default" w:eastAsia="宋体"/>
                <w:sz w:val="24"/>
                <w:lang w:val="en-US" w:eastAsia="zh-CN"/>
              </w:rPr>
              <w:t>old</w:t>
            </w:r>
            <w:r>
              <w:rPr>
                <w:rFonts w:hint="eastAsia" w:eastAsia="宋体"/>
                <w:sz w:val="24"/>
                <w:lang w:val="en-US" w:eastAsia="zh-CN"/>
              </w:rPr>
              <w:t>T</w:t>
            </w:r>
            <w:r>
              <w:rPr>
                <w:rFonts w:hint="default" w:eastAsia="宋体"/>
                <w:sz w:val="24"/>
                <w:lang w:val="en-US" w:eastAsia="zh-CN"/>
              </w:rPr>
              <w:t>emperature</w:t>
            </w:r>
            <w:r>
              <w:rPr>
                <w:rFonts w:hint="eastAsia" w:eastAsia="宋体"/>
                <w:sz w:val="24"/>
                <w:lang w:val="en-US" w:eastAsia="zh-CN"/>
              </w:rPr>
              <w:t>}</w:t>
            </w:r>
          </w:p>
        </w:tc>
        <w:tc>
          <w:tcPr>
            <w:tcW w:w="804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{product2</w:t>
            </w:r>
            <w:r>
              <w:rPr>
                <w:rFonts w:hint="default" w:eastAsia="宋体"/>
                <w:sz w:val="24"/>
                <w:lang w:val="en-US" w:eastAsia="zh-CN"/>
              </w:rPr>
              <w:t>upper</w:t>
            </w:r>
            <w:r>
              <w:rPr>
                <w:rFonts w:hint="eastAsia" w:eastAsia="宋体"/>
                <w:sz w:val="24"/>
                <w:lang w:val="en-US" w:eastAsia="zh-CN"/>
              </w:rPr>
              <w:t>M</w:t>
            </w:r>
            <w:r>
              <w:rPr>
                <w:rFonts w:hint="default" w:eastAsia="宋体"/>
                <w:sz w:val="24"/>
                <w:lang w:val="en-US" w:eastAsia="zh-CN"/>
              </w:rPr>
              <w:t>old</w:t>
            </w:r>
            <w:r>
              <w:rPr>
                <w:rFonts w:hint="eastAsia" w:eastAsia="宋体"/>
                <w:sz w:val="24"/>
                <w:lang w:val="en-US" w:eastAsia="zh-CN"/>
              </w:rPr>
              <w:t>T</w:t>
            </w:r>
            <w:r>
              <w:rPr>
                <w:rFonts w:hint="default" w:eastAsia="宋体"/>
                <w:sz w:val="24"/>
                <w:lang w:val="en-US" w:eastAsia="zh-CN"/>
              </w:rPr>
              <w:t>emperature</w:t>
            </w:r>
            <w:r>
              <w:rPr>
                <w:rFonts w:hint="eastAsia" w:eastAsia="宋体"/>
                <w:sz w:val="24"/>
                <w:lang w:val="en-US" w:eastAsia="zh-CN"/>
              </w:rPr>
              <w:t>}</w:t>
            </w:r>
          </w:p>
        </w:tc>
        <w:tc>
          <w:tcPr>
            <w:tcW w:w="1323" w:type="dxa"/>
            <w:gridSpan w:val="7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0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265" w:hRule="atLeast"/>
        </w:trPr>
        <w:tc>
          <w:tcPr>
            <w:tcW w:w="567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985" w:type="dxa"/>
            <w:gridSpan w:val="2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{</w:t>
            </w:r>
            <w:r>
              <w:rPr>
                <w:rFonts w:hint="eastAsia" w:eastAsia="宋体"/>
                <w:sz w:val="24"/>
                <w:lang w:val="en-US" w:eastAsia="zh-CN"/>
              </w:rPr>
              <w:t>product2hole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}</w:t>
            </w:r>
          </w:p>
        </w:tc>
        <w:tc>
          <w:tcPr>
            <w:tcW w:w="628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47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上</w:t>
            </w:r>
          </w:p>
        </w:tc>
        <w:tc>
          <w:tcPr>
            <w:tcW w:w="803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{product1lower</w:t>
            </w:r>
          </w:p>
          <w:p>
            <w:pPr>
              <w:spacing w:line="360" w:lineRule="auto"/>
              <w:rPr>
                <w:rFonts w:hint="default" w:eastAsia="宋体"/>
                <w:sz w:val="24"/>
                <w:highlight w:val="yellow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M</w:t>
            </w:r>
            <w:r>
              <w:rPr>
                <w:rFonts w:hint="default" w:eastAsia="宋体"/>
                <w:sz w:val="24"/>
                <w:lang w:val="en-US" w:eastAsia="zh-CN"/>
              </w:rPr>
              <w:t>old</w:t>
            </w:r>
            <w:r>
              <w:rPr>
                <w:rFonts w:hint="eastAsia" w:eastAsia="宋体"/>
                <w:sz w:val="24"/>
                <w:lang w:val="en-US" w:eastAsia="zh-CN"/>
              </w:rPr>
              <w:t>T</w:t>
            </w:r>
            <w:r>
              <w:rPr>
                <w:rFonts w:hint="default" w:eastAsia="宋体"/>
                <w:sz w:val="24"/>
                <w:lang w:val="en-US" w:eastAsia="zh-CN"/>
              </w:rPr>
              <w:t>emperature</w:t>
            </w:r>
            <w:r>
              <w:rPr>
                <w:rFonts w:hint="eastAsia" w:eastAsia="宋体"/>
                <w:sz w:val="24"/>
                <w:lang w:val="en-US" w:eastAsia="zh-CN"/>
              </w:rPr>
              <w:t>}</w:t>
            </w:r>
          </w:p>
        </w:tc>
        <w:tc>
          <w:tcPr>
            <w:tcW w:w="803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{product1lower</w:t>
            </w:r>
          </w:p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M</w:t>
            </w:r>
            <w:r>
              <w:rPr>
                <w:rFonts w:hint="default" w:eastAsia="宋体"/>
                <w:sz w:val="24"/>
                <w:lang w:val="en-US" w:eastAsia="zh-CN"/>
              </w:rPr>
              <w:t>old</w:t>
            </w:r>
            <w:r>
              <w:rPr>
                <w:rFonts w:hint="eastAsia" w:eastAsia="宋体"/>
                <w:sz w:val="24"/>
                <w:lang w:val="en-US" w:eastAsia="zh-CN"/>
              </w:rPr>
              <w:t>T</w:t>
            </w:r>
            <w:r>
              <w:rPr>
                <w:rFonts w:hint="default" w:eastAsia="宋体"/>
                <w:sz w:val="24"/>
                <w:lang w:val="en-US" w:eastAsia="zh-CN"/>
              </w:rPr>
              <w:t>emperature</w:t>
            </w:r>
            <w:r>
              <w:rPr>
                <w:rFonts w:hint="eastAsia" w:eastAsia="宋体"/>
                <w:sz w:val="24"/>
                <w:lang w:val="en-US" w:eastAsia="zh-CN"/>
              </w:rPr>
              <w:t>}</w:t>
            </w:r>
          </w:p>
        </w:tc>
        <w:tc>
          <w:tcPr>
            <w:tcW w:w="804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{product1lower</w:t>
            </w:r>
          </w:p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M</w:t>
            </w:r>
            <w:r>
              <w:rPr>
                <w:rFonts w:hint="default" w:eastAsia="宋体"/>
                <w:sz w:val="24"/>
                <w:lang w:val="en-US" w:eastAsia="zh-CN"/>
              </w:rPr>
              <w:t>old</w:t>
            </w:r>
            <w:r>
              <w:rPr>
                <w:rFonts w:hint="eastAsia" w:eastAsia="宋体"/>
                <w:sz w:val="24"/>
                <w:lang w:val="en-US" w:eastAsia="zh-CN"/>
              </w:rPr>
              <w:t>T</w:t>
            </w:r>
            <w:r>
              <w:rPr>
                <w:rFonts w:hint="default" w:eastAsia="宋体"/>
                <w:sz w:val="24"/>
                <w:lang w:val="en-US" w:eastAsia="zh-CN"/>
              </w:rPr>
              <w:t>emperature</w:t>
            </w:r>
            <w:r>
              <w:rPr>
                <w:rFonts w:hint="eastAsia" w:eastAsia="宋体"/>
                <w:sz w:val="24"/>
                <w:lang w:val="en-US" w:eastAsia="zh-CN"/>
              </w:rPr>
              <w:t>}</w:t>
            </w:r>
          </w:p>
        </w:tc>
        <w:tc>
          <w:tcPr>
            <w:tcW w:w="1323" w:type="dxa"/>
            <w:gridSpan w:val="7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0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3140" w:hRule="atLeast"/>
        </w:trPr>
        <w:tc>
          <w:tcPr>
            <w:tcW w:w="567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5" w:type="dxa"/>
            <w:gridSpan w:val="2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28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47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下</w:t>
            </w:r>
          </w:p>
        </w:tc>
        <w:tc>
          <w:tcPr>
            <w:tcW w:w="803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{product2lower</w:t>
            </w:r>
          </w:p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M</w:t>
            </w:r>
            <w:r>
              <w:rPr>
                <w:rFonts w:hint="default" w:eastAsia="宋体"/>
                <w:sz w:val="24"/>
                <w:lang w:val="en-US" w:eastAsia="zh-CN"/>
              </w:rPr>
              <w:t>old</w:t>
            </w:r>
            <w:r>
              <w:rPr>
                <w:rFonts w:hint="eastAsia" w:eastAsia="宋体"/>
                <w:sz w:val="24"/>
                <w:lang w:val="en-US" w:eastAsia="zh-CN"/>
              </w:rPr>
              <w:t>T</w:t>
            </w:r>
            <w:r>
              <w:rPr>
                <w:rFonts w:hint="default" w:eastAsia="宋体"/>
                <w:sz w:val="24"/>
                <w:lang w:val="en-US" w:eastAsia="zh-CN"/>
              </w:rPr>
              <w:t>emperature</w:t>
            </w:r>
            <w:r>
              <w:rPr>
                <w:rFonts w:hint="eastAsia" w:eastAsia="宋体"/>
                <w:sz w:val="24"/>
                <w:lang w:val="en-US" w:eastAsia="zh-CN"/>
              </w:rPr>
              <w:t>}</w:t>
            </w:r>
          </w:p>
        </w:tc>
        <w:tc>
          <w:tcPr>
            <w:tcW w:w="803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{product2lower</w:t>
            </w:r>
          </w:p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M</w:t>
            </w:r>
            <w:r>
              <w:rPr>
                <w:rFonts w:hint="default" w:eastAsia="宋体"/>
                <w:sz w:val="24"/>
                <w:lang w:val="en-US" w:eastAsia="zh-CN"/>
              </w:rPr>
              <w:t>old</w:t>
            </w:r>
            <w:r>
              <w:rPr>
                <w:rFonts w:hint="eastAsia" w:eastAsia="宋体"/>
                <w:sz w:val="24"/>
                <w:lang w:val="en-US" w:eastAsia="zh-CN"/>
              </w:rPr>
              <w:t>T</w:t>
            </w:r>
            <w:r>
              <w:rPr>
                <w:rFonts w:hint="default" w:eastAsia="宋体"/>
                <w:sz w:val="24"/>
                <w:lang w:val="en-US" w:eastAsia="zh-CN"/>
              </w:rPr>
              <w:t>emperature</w:t>
            </w:r>
            <w:r>
              <w:rPr>
                <w:rFonts w:hint="eastAsia" w:eastAsia="宋体"/>
                <w:sz w:val="24"/>
                <w:lang w:val="en-US" w:eastAsia="zh-CN"/>
              </w:rPr>
              <w:t>}</w:t>
            </w:r>
          </w:p>
        </w:tc>
        <w:tc>
          <w:tcPr>
            <w:tcW w:w="804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{product2lower</w:t>
            </w:r>
          </w:p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M</w:t>
            </w:r>
            <w:r>
              <w:rPr>
                <w:rFonts w:hint="default" w:eastAsia="宋体"/>
                <w:sz w:val="24"/>
                <w:lang w:val="en-US" w:eastAsia="zh-CN"/>
              </w:rPr>
              <w:t>old</w:t>
            </w:r>
            <w:r>
              <w:rPr>
                <w:rFonts w:hint="eastAsia" w:eastAsia="宋体"/>
                <w:sz w:val="24"/>
                <w:lang w:val="en-US" w:eastAsia="zh-CN"/>
              </w:rPr>
              <w:t>T</w:t>
            </w:r>
            <w:r>
              <w:rPr>
                <w:rFonts w:hint="default" w:eastAsia="宋体"/>
                <w:sz w:val="24"/>
                <w:lang w:val="en-US" w:eastAsia="zh-CN"/>
              </w:rPr>
              <w:t>emperature</w:t>
            </w:r>
            <w:r>
              <w:rPr>
                <w:rFonts w:hint="eastAsia" w:eastAsia="宋体"/>
                <w:sz w:val="24"/>
                <w:lang w:val="en-US" w:eastAsia="zh-CN"/>
              </w:rPr>
              <w:t>}</w:t>
            </w:r>
          </w:p>
        </w:tc>
        <w:tc>
          <w:tcPr>
            <w:tcW w:w="1323" w:type="dxa"/>
            <w:gridSpan w:val="7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0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420" w:hRule="atLeast"/>
        </w:trPr>
        <w:tc>
          <w:tcPr>
            <w:tcW w:w="567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  <w:tc>
          <w:tcPr>
            <w:tcW w:w="1985" w:type="dxa"/>
            <w:gridSpan w:val="2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28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47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上</w:t>
            </w:r>
          </w:p>
        </w:tc>
        <w:tc>
          <w:tcPr>
            <w:tcW w:w="803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3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4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3" w:type="dxa"/>
            <w:gridSpan w:val="7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0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372" w:hRule="atLeast"/>
        </w:trPr>
        <w:tc>
          <w:tcPr>
            <w:tcW w:w="567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5" w:type="dxa"/>
            <w:gridSpan w:val="2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28" w:type="dxa"/>
            <w:vMerge w:val="continue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47" w:type="dxa"/>
            <w:gridSpan w:val="3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下</w:t>
            </w:r>
          </w:p>
        </w:tc>
        <w:tc>
          <w:tcPr>
            <w:tcW w:w="803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3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4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3" w:type="dxa"/>
            <w:gridSpan w:val="7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0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630" w:hRule="atLeast"/>
        </w:trPr>
        <w:tc>
          <w:tcPr>
            <w:tcW w:w="567" w:type="dxa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额定模数</w:t>
            </w:r>
          </w:p>
        </w:tc>
        <w:tc>
          <w:tcPr>
            <w:tcW w:w="426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985" w:type="dxa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{</w:t>
            </w:r>
            <w:r>
              <w:rPr>
                <w:rFonts w:hint="eastAsia"/>
                <w:sz w:val="24"/>
                <w:lang w:val="en-US" w:eastAsia="zh-CN"/>
              </w:rPr>
              <w:t>product1</w:t>
            </w:r>
            <w:r>
              <w:rPr>
                <w:rFonts w:hint="eastAsia" w:eastAsia="宋体"/>
                <w:sz w:val="24"/>
                <w:lang w:val="en-US" w:eastAsia="zh-CN"/>
              </w:rPr>
              <w:t>mode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}</w:t>
            </w:r>
          </w:p>
        </w:tc>
        <w:tc>
          <w:tcPr>
            <w:tcW w:w="628" w:type="dxa"/>
            <w:vMerge w:val="restart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硫化压力mpa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±3</w:t>
            </w:r>
          </w:p>
        </w:tc>
        <w:tc>
          <w:tcPr>
            <w:tcW w:w="647" w:type="dxa"/>
            <w:gridSpan w:val="3"/>
            <w:tcBorders>
              <w:top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 w:val="24"/>
                <w:highlight w:val="yellow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{product1formationPressure}</w:t>
            </w:r>
          </w:p>
        </w:tc>
        <w:tc>
          <w:tcPr>
            <w:tcW w:w="803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{product1formationPressure}</w:t>
            </w:r>
          </w:p>
        </w:tc>
        <w:tc>
          <w:tcPr>
            <w:tcW w:w="803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{product1formationPressure}</w:t>
            </w:r>
          </w:p>
        </w:tc>
        <w:tc>
          <w:tcPr>
            <w:tcW w:w="804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{product1formationPressure}</w:t>
            </w:r>
          </w:p>
        </w:tc>
        <w:tc>
          <w:tcPr>
            <w:tcW w:w="1323" w:type="dxa"/>
            <w:gridSpan w:val="7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0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672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98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{</w:t>
            </w:r>
            <w:r>
              <w:rPr>
                <w:rFonts w:hint="eastAsia"/>
                <w:sz w:val="24"/>
                <w:lang w:val="en-US" w:eastAsia="zh-CN"/>
              </w:rPr>
              <w:t>product2</w:t>
            </w:r>
            <w:r>
              <w:rPr>
                <w:rFonts w:hint="eastAsia" w:eastAsia="宋体"/>
                <w:sz w:val="24"/>
                <w:lang w:val="en-US" w:eastAsia="zh-CN"/>
              </w:rPr>
              <w:t>mode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}</w:t>
            </w:r>
          </w:p>
        </w:tc>
        <w:tc>
          <w:tcPr>
            <w:tcW w:w="62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47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{product2formationPressure}</w:t>
            </w:r>
          </w:p>
        </w:tc>
        <w:tc>
          <w:tcPr>
            <w:tcW w:w="803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{product2formationPressure}</w:t>
            </w:r>
          </w:p>
        </w:tc>
        <w:tc>
          <w:tcPr>
            <w:tcW w:w="803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{product2formationPressure}</w:t>
            </w:r>
          </w:p>
        </w:tc>
        <w:tc>
          <w:tcPr>
            <w:tcW w:w="804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yellow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{product2formationPressure}</w:t>
            </w:r>
          </w:p>
        </w:tc>
        <w:tc>
          <w:tcPr>
            <w:tcW w:w="1323" w:type="dxa"/>
            <w:gridSpan w:val="7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0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412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2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47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3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3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804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3" w:type="dxa"/>
            <w:gridSpan w:val="7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24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308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411" w:hRule="atLeast"/>
        </w:trPr>
        <w:tc>
          <w:tcPr>
            <w:tcW w:w="56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default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每模用料</w:t>
            </w:r>
          </w:p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42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98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2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生技巡检</w:t>
            </w:r>
          </w:p>
        </w:tc>
        <w:tc>
          <w:tcPr>
            <w:tcW w:w="364" w:type="dxa"/>
            <w:gridSpan w:val="2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2"/>
                <w:szCs w:val="22"/>
              </w:rPr>
              <w:t>时间段</w:t>
            </w:r>
          </w:p>
        </w:tc>
        <w:tc>
          <w:tcPr>
            <w:tcW w:w="283" w:type="dxa"/>
            <w:vMerge w:val="restart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A班</w:t>
            </w:r>
          </w:p>
        </w:tc>
        <w:tc>
          <w:tcPr>
            <w:tcW w:w="1432" w:type="dxa"/>
            <w:gridSpan w:val="7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8:00-9:00</w:t>
            </w:r>
          </w:p>
        </w:tc>
        <w:tc>
          <w:tcPr>
            <w:tcW w:w="425" w:type="dxa"/>
            <w:gridSpan w:val="2"/>
            <w:vMerge w:val="restart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C班</w:t>
            </w:r>
          </w:p>
        </w:tc>
        <w:tc>
          <w:tcPr>
            <w:tcW w:w="1418" w:type="dxa"/>
            <w:gridSpan w:val="6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20:00-21:00</w:t>
            </w:r>
          </w:p>
        </w:tc>
        <w:tc>
          <w:tcPr>
            <w:tcW w:w="425" w:type="dxa"/>
            <w:gridSpan w:val="2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产品</w:t>
            </w:r>
          </w:p>
        </w:tc>
        <w:tc>
          <w:tcPr>
            <w:tcW w:w="709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首检</w:t>
            </w:r>
          </w:p>
        </w:tc>
        <w:tc>
          <w:tcPr>
            <w:tcW w:w="1956" w:type="dxa"/>
            <w:gridSpan w:val="4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4"/>
                <w:lang w:val="en-US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sym w:font="Wingdings" w:char="00A8"/>
            </w: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 xml:space="preserve">合格 </w:t>
            </w: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sym w:font="Wingdings" w:char="00A8"/>
            </w: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其他________</w:t>
            </w:r>
          </w:p>
        </w:tc>
      </w:tr>
      <w:tr>
        <w:trPr>
          <w:trHeight w:val="143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98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2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64" w:type="dxa"/>
            <w:gridSpan w:val="2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8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432" w:type="dxa"/>
            <w:gridSpan w:val="7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14:00-15:00</w:t>
            </w:r>
          </w:p>
        </w:tc>
        <w:tc>
          <w:tcPr>
            <w:tcW w:w="425" w:type="dxa"/>
            <w:gridSpan w:val="2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418" w:type="dxa"/>
            <w:gridSpan w:val="6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2:00-3:00</w:t>
            </w:r>
          </w:p>
        </w:tc>
        <w:tc>
          <w:tcPr>
            <w:tcW w:w="425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709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抽检</w:t>
            </w:r>
          </w:p>
        </w:tc>
        <w:tc>
          <w:tcPr>
            <w:tcW w:w="1956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sym w:font="Wingdings" w:char="00A8"/>
            </w: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 xml:space="preserve">合格 </w:t>
            </w: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sym w:font="Wingdings" w:char="00A8"/>
            </w: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其他________</w:t>
            </w:r>
          </w:p>
        </w:tc>
      </w:tr>
      <w:tr>
        <w:trPr>
          <w:trHeight w:val="309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2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64" w:type="dxa"/>
            <w:gridSpan w:val="2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83" w:type="dxa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432" w:type="dxa"/>
            <w:gridSpan w:val="7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19:00-20:00</w:t>
            </w:r>
          </w:p>
        </w:tc>
        <w:tc>
          <w:tcPr>
            <w:tcW w:w="425" w:type="dxa"/>
            <w:gridSpan w:val="2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418" w:type="dxa"/>
            <w:gridSpan w:val="6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7:00-8:00</w:t>
            </w:r>
          </w:p>
        </w:tc>
        <w:tc>
          <w:tcPr>
            <w:tcW w:w="425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709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未检</w:t>
            </w:r>
          </w:p>
        </w:tc>
        <w:tc>
          <w:tcPr>
            <w:tcW w:w="1956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sym w:font="Wingdings" w:char="00A8"/>
            </w: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 xml:space="preserve">合格 </w:t>
            </w: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sym w:font="Wingdings" w:char="00A8"/>
            </w:r>
            <w:r>
              <w:rPr>
                <w:rFonts w:hint="eastAsia" w:ascii="等线" w:hAnsi="等线" w:eastAsia="等线" w:cs="等线"/>
                <w:sz w:val="18"/>
                <w:szCs w:val="18"/>
                <w:lang w:val="en-US" w:eastAsia="zh-CN"/>
              </w:rPr>
              <w:t>其他________</w:t>
            </w:r>
          </w:p>
        </w:tc>
      </w:tr>
      <w:tr>
        <w:trPr>
          <w:trHeight w:val="90" w:hRule="atLeast"/>
        </w:trPr>
        <w:tc>
          <w:tcPr>
            <w:tcW w:w="56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eastAsia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单只用料</w:t>
            </w:r>
          </w:p>
        </w:tc>
        <w:tc>
          <w:tcPr>
            <w:tcW w:w="42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98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28" w:type="dxa"/>
            <w:vMerge w:val="restart"/>
            <w:noWrap w:val="0"/>
            <w:vAlign w:val="center"/>
          </w:tcPr>
          <w:p>
            <w:pPr>
              <w:jc w:val="both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模具号</w:t>
            </w:r>
          </w:p>
        </w:tc>
        <w:tc>
          <w:tcPr>
            <w:tcW w:w="1024" w:type="dxa"/>
            <w:gridSpan w:val="4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汉仪雅酷黑 65W" w:hAnsi="汉仪雅酷黑 65W" w:eastAsia="汉仪雅酷黑 65W" w:cs="汉仪雅酷黑 65W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汉仪雅酷黑 65W" w:hAnsi="汉仪雅酷黑 65W" w:eastAsia="汉仪雅酷黑 65W" w:cs="汉仪雅酷黑 65W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{</w:t>
            </w:r>
            <w:r>
              <w:rPr>
                <w:rFonts w:hint="eastAsia"/>
                <w:sz w:val="24"/>
                <w:lang w:val="en-US" w:eastAsia="zh-CN"/>
              </w:rPr>
              <w:t>product1templateNo</w:t>
            </w:r>
            <w:r>
              <w:rPr>
                <w:rFonts w:hint="eastAsia" w:ascii="汉仪雅酷黑 65W" w:hAnsi="汉仪雅酷黑 65W" w:eastAsia="汉仪雅酷黑 65W" w:cs="汉仪雅酷黑 65W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}</w:t>
            </w:r>
          </w:p>
        </w:tc>
        <w:tc>
          <w:tcPr>
            <w:tcW w:w="647" w:type="dxa"/>
            <w:gridSpan w:val="3"/>
            <w:vMerge w:val="restart"/>
            <w:noWrap w:val="0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  <w:lang w:val="en-US" w:eastAsia="zh-CN"/>
              </w:rPr>
              <w:t>上班交接模数</w:t>
            </w:r>
          </w:p>
        </w:tc>
        <w:tc>
          <w:tcPr>
            <w:tcW w:w="978" w:type="dxa"/>
            <w:gridSpan w:val="6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630" w:type="dxa"/>
            <w:gridSpan w:val="2"/>
            <w:vMerge w:val="restart"/>
            <w:noWrap w:val="0"/>
            <w:vAlign w:val="center"/>
          </w:tcPr>
          <w:p>
            <w:pPr>
              <w:spacing w:line="240" w:lineRule="auto"/>
              <w:jc w:val="right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val="en-US" w:eastAsia="zh-CN"/>
              </w:rPr>
              <w:t>上班交接模数</w:t>
            </w:r>
          </w:p>
        </w:tc>
        <w:tc>
          <w:tcPr>
            <w:tcW w:w="1665" w:type="dxa"/>
            <w:gridSpan w:val="7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555" w:type="dxa"/>
            <w:gridSpan w:val="3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合格数</w:t>
            </w:r>
          </w:p>
        </w:tc>
        <w:tc>
          <w:tcPr>
            <w:tcW w:w="151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248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98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2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024" w:type="dxa"/>
            <w:gridSpan w:val="4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汉仪雅酷黑 65W" w:hAnsi="汉仪雅酷黑 65W" w:eastAsia="汉仪雅酷黑 65W" w:cs="汉仪雅酷黑 65W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汉仪雅酷黑 65W" w:hAnsi="汉仪雅酷黑 65W" w:eastAsia="汉仪雅酷黑 65W" w:cs="汉仪雅酷黑 65W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{</w:t>
            </w:r>
            <w:r>
              <w:rPr>
                <w:rFonts w:hint="eastAsia"/>
                <w:sz w:val="24"/>
                <w:lang w:val="en-US" w:eastAsia="zh-CN"/>
              </w:rPr>
              <w:t>product2templateNo</w:t>
            </w:r>
            <w:r>
              <w:rPr>
                <w:rFonts w:hint="eastAsia" w:ascii="汉仪雅酷黑 65W" w:hAnsi="汉仪雅酷黑 65W" w:eastAsia="汉仪雅酷黑 65W" w:cs="汉仪雅酷黑 65W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}</w:t>
            </w:r>
          </w:p>
        </w:tc>
        <w:tc>
          <w:tcPr>
            <w:tcW w:w="647" w:type="dxa"/>
            <w:gridSpan w:val="3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978" w:type="dxa"/>
            <w:gridSpan w:val="6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630" w:type="dxa"/>
            <w:gridSpan w:val="2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65" w:type="dxa"/>
            <w:gridSpan w:val="7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555" w:type="dxa"/>
            <w:gridSpan w:val="3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513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436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2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024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647" w:type="dxa"/>
            <w:gridSpan w:val="3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978" w:type="dxa"/>
            <w:gridSpan w:val="6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630" w:type="dxa"/>
            <w:gridSpan w:val="2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665" w:type="dxa"/>
            <w:gridSpan w:val="7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555" w:type="dxa"/>
            <w:gridSpan w:val="3"/>
            <w:vMerge w:val="continue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513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56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gridSpan w:val="2"/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7640" w:type="dxa"/>
            <w:gridSpan w:val="28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备注：</w:t>
            </w:r>
          </w:p>
        </w:tc>
      </w:tr>
      <w:tr>
        <w:trPr>
          <w:trHeight w:val="313" w:hRule="atLeast"/>
        </w:trPr>
        <w:tc>
          <w:tcPr>
            <w:tcW w:w="56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vMerge w:val="continue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5" w:type="dxa"/>
            <w:gridSpan w:val="2"/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7640" w:type="dxa"/>
            <w:gridSpan w:val="28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rPr>
          <w:trHeight w:val="328" w:hRule="atLeast"/>
        </w:trPr>
        <w:tc>
          <w:tcPr>
            <w:tcW w:w="567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26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5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7640" w:type="dxa"/>
            <w:gridSpan w:val="28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设备状态：</w:t>
            </w:r>
          </w:p>
        </w:tc>
      </w:tr>
      <w:tr>
        <w:tc>
          <w:tcPr>
            <w:tcW w:w="1571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硫化工</w:t>
            </w:r>
          </w:p>
        </w:tc>
        <w:tc>
          <w:tcPr>
            <w:tcW w:w="2340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440" w:type="dxa"/>
            <w:gridSpan w:val="8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仓管</w:t>
            </w:r>
          </w:p>
        </w:tc>
        <w:tc>
          <w:tcPr>
            <w:tcW w:w="2430" w:type="dxa"/>
            <w:gridSpan w:val="10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837" w:type="dxa"/>
            <w:gridSpan w:val="8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284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jc w:val="left"/>
        <w:textAlignment w:val="auto"/>
        <w:rPr>
          <w:rFonts w:hint="eastAsia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306" w:right="1474" w:bottom="306" w:left="147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汉仪雅酷黑 65W">
    <w:altName w:val="汉仪中黑K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YT">
    <w15:presenceInfo w15:providerId="None" w15:userId="Y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5OGE4OTE4YjY1NWFhMzQ3NDdlMzAxMTBhNjE0OTAifQ=="/>
  </w:docVars>
  <w:rsids>
    <w:rsidRoot w:val="00172A27"/>
    <w:rsid w:val="000425C3"/>
    <w:rsid w:val="00062B72"/>
    <w:rsid w:val="00095A12"/>
    <w:rsid w:val="00135380"/>
    <w:rsid w:val="00273E48"/>
    <w:rsid w:val="003B4DF9"/>
    <w:rsid w:val="00472253"/>
    <w:rsid w:val="006045FF"/>
    <w:rsid w:val="00665110"/>
    <w:rsid w:val="007F1AD4"/>
    <w:rsid w:val="008707CF"/>
    <w:rsid w:val="00A77FB7"/>
    <w:rsid w:val="00B25F5F"/>
    <w:rsid w:val="00D1724C"/>
    <w:rsid w:val="00E030D8"/>
    <w:rsid w:val="00F3259D"/>
    <w:rsid w:val="00FC29A2"/>
    <w:rsid w:val="00FE3DEC"/>
    <w:rsid w:val="04332E66"/>
    <w:rsid w:val="06E91708"/>
    <w:rsid w:val="08094BFF"/>
    <w:rsid w:val="082C40BE"/>
    <w:rsid w:val="0CF462EF"/>
    <w:rsid w:val="1C114F0A"/>
    <w:rsid w:val="217B094E"/>
    <w:rsid w:val="2BFEB5F2"/>
    <w:rsid w:val="36950567"/>
    <w:rsid w:val="37FDBE66"/>
    <w:rsid w:val="3CB46D7D"/>
    <w:rsid w:val="40CC6EDA"/>
    <w:rsid w:val="41BE1A1F"/>
    <w:rsid w:val="436A4639"/>
    <w:rsid w:val="4D6839A4"/>
    <w:rsid w:val="4DD91151"/>
    <w:rsid w:val="58BD4620"/>
    <w:rsid w:val="5BFFA811"/>
    <w:rsid w:val="5D942587"/>
    <w:rsid w:val="5F7523FA"/>
    <w:rsid w:val="5FB11CBD"/>
    <w:rsid w:val="5FE7CB65"/>
    <w:rsid w:val="674F213C"/>
    <w:rsid w:val="679C39F2"/>
    <w:rsid w:val="75FA0ABE"/>
    <w:rsid w:val="77182EC0"/>
    <w:rsid w:val="778678A4"/>
    <w:rsid w:val="77BFBC3F"/>
    <w:rsid w:val="7E9451D3"/>
    <w:rsid w:val="7FCEF8D5"/>
    <w:rsid w:val="7FF35EA7"/>
    <w:rsid w:val="CD6FF9D0"/>
    <w:rsid w:val="D9BF2531"/>
    <w:rsid w:val="DF67EFC5"/>
    <w:rsid w:val="F3AF489F"/>
    <w:rsid w:val="F7B389C4"/>
    <w:rsid w:val="F7C706BF"/>
    <w:rsid w:val="FEF7D8B7"/>
    <w:rsid w:val="FF9379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ind w:firstLine="705"/>
      <w:jc w:val="right"/>
      <w:outlineLvl w:val="0"/>
    </w:pPr>
    <w:rPr>
      <w:sz w:val="28"/>
    </w:rPr>
  </w:style>
  <w:style w:type="paragraph" w:styleId="3">
    <w:name w:val="heading 2"/>
    <w:basedOn w:val="1"/>
    <w:next w:val="1"/>
    <w:qFormat/>
    <w:uiPriority w:val="0"/>
    <w:pPr>
      <w:keepNext/>
      <w:tabs>
        <w:tab w:val="left" w:pos="1050"/>
      </w:tabs>
      <w:ind w:firstLine="2800" w:firstLineChars="1000"/>
      <w:jc w:val="right"/>
      <w:outlineLvl w:val="1"/>
    </w:pPr>
    <w:rPr>
      <w:sz w:val="28"/>
    </w:rPr>
  </w:style>
  <w:style w:type="paragraph" w:styleId="4">
    <w:name w:val="heading 3"/>
    <w:basedOn w:val="1"/>
    <w:next w:val="1"/>
    <w:qFormat/>
    <w:uiPriority w:val="0"/>
    <w:pPr>
      <w:keepNext/>
      <w:jc w:val="right"/>
      <w:outlineLvl w:val="2"/>
    </w:pPr>
    <w:rPr>
      <w:sz w:val="28"/>
    </w:rPr>
  </w:style>
  <w:style w:type="paragraph" w:styleId="5">
    <w:name w:val="heading 4"/>
    <w:basedOn w:val="1"/>
    <w:next w:val="1"/>
    <w:qFormat/>
    <w:uiPriority w:val="0"/>
    <w:pPr>
      <w:keepNext/>
      <w:spacing w:line="440" w:lineRule="exact"/>
      <w:outlineLvl w:val="3"/>
    </w:pPr>
    <w:rPr>
      <w:sz w:val="28"/>
    </w:rPr>
  </w:style>
  <w:style w:type="character" w:default="1" w:styleId="12">
    <w:name w:val="Default Paragraph Font"/>
    <w:uiPriority w:val="0"/>
  </w:style>
  <w:style w:type="table" w:default="1" w:styleId="11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nhideWhenUsed/>
    <w:uiPriority w:val="99"/>
    <w:pPr>
      <w:jc w:val="left"/>
    </w:pPr>
  </w:style>
  <w:style w:type="paragraph" w:styleId="7">
    <w:name w:val="Body Text"/>
    <w:basedOn w:val="1"/>
    <w:uiPriority w:val="0"/>
    <w:pPr>
      <w:spacing w:line="360" w:lineRule="exact"/>
    </w:pPr>
    <w:rPr>
      <w:b/>
      <w:bCs/>
      <w:sz w:val="28"/>
    </w:rPr>
  </w:style>
  <w:style w:type="paragraph" w:styleId="8">
    <w:name w:val="Body Text Indent"/>
    <w:basedOn w:val="1"/>
    <w:uiPriority w:val="0"/>
    <w:pPr>
      <w:spacing w:line="460" w:lineRule="exact"/>
      <w:ind w:firstLine="435"/>
    </w:pPr>
    <w:rPr>
      <w:sz w:val="28"/>
    </w:rPr>
  </w:style>
  <w:style w:type="paragraph" w:styleId="9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3">
    <w:name w:val="页脚 Char"/>
    <w:basedOn w:val="12"/>
    <w:link w:val="9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microsoft.com/office/2011/relationships/people" Target="people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COMPANY</Company>
  <Pages>3</Pages>
  <Words>279</Words>
  <Characters>372</Characters>
  <Lines>66</Lines>
  <Paragraphs>18</Paragraphs>
  <TotalTime>13</TotalTime>
  <ScaleCrop>false</ScaleCrop>
  <LinksUpToDate>false</LinksUpToDate>
  <CharactersWithSpaces>424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2005-04-14T03:45:00Z</dcterms:created>
  <dc:creator>NAME</dc:creator>
  <cp:lastModifiedBy>Power</cp:lastModifiedBy>
  <cp:lastPrinted>2024-05-06T06:03:00Z</cp:lastPrinted>
  <dcterms:modified xsi:type="dcterms:W3CDTF">2024-08-03T18:19:05Z</dcterms:modified>
  <dc:title>上海前锋橡塑玻璃制品厂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EEA02C92807AFD541904AE6674BDD35B_43</vt:lpwstr>
  </property>
</Properties>
</file>